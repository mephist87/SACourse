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65E77" w14:textId="1D4EDC1E" w:rsidR="006157A5" w:rsidRPr="00FE796C" w:rsidRDefault="00A04329" w:rsidP="00306223">
      <w:pPr>
        <w:ind w:left="-851"/>
        <w:outlineLvl w:val="0"/>
        <w:rPr>
          <w:sz w:val="32"/>
          <w:u w:val="single"/>
        </w:rPr>
      </w:pPr>
      <w:r>
        <w:rPr>
          <w:sz w:val="32"/>
          <w:u w:val="single"/>
        </w:rPr>
        <w:t>Utility Tree</w:t>
      </w:r>
      <w:r w:rsidR="00417C69">
        <w:rPr>
          <w:sz w:val="32"/>
          <w:u w:val="single"/>
        </w:rPr>
        <w:t xml:space="preserve"> (</w:t>
      </w:r>
      <w:r w:rsidR="00306223">
        <w:rPr>
          <w:sz w:val="32"/>
          <w:u w:val="single"/>
        </w:rPr>
        <w:t>ASRs</w:t>
      </w:r>
      <w:r w:rsidR="00417C69">
        <w:rPr>
          <w:sz w:val="32"/>
          <w:u w:val="single"/>
        </w:rPr>
        <w:t>)</w:t>
      </w:r>
    </w:p>
    <w:p w14:paraId="7FACA1E8" w14:textId="77777777" w:rsidR="00DD459B" w:rsidRDefault="00DD459B"/>
    <w:p w14:paraId="7F2DB463" w14:textId="77777777" w:rsidR="00306223" w:rsidRDefault="00306223" w:rsidP="00306223">
      <w:pPr>
        <w:ind w:hanging="810"/>
        <w:outlineLvl w:val="0"/>
      </w:pPr>
    </w:p>
    <w:p w14:paraId="22EC639B" w14:textId="7033681B" w:rsidR="006F2A3F" w:rsidRDefault="00306223" w:rsidP="00306223">
      <w:pPr>
        <w:ind w:hanging="810"/>
        <w:outlineLvl w:val="0"/>
      </w:pPr>
      <w:r w:rsidRPr="00306223">
        <w:rPr>
          <w:sz w:val="32"/>
        </w:rPr>
        <w:t>EPAM Booking Service</w:t>
      </w:r>
    </w:p>
    <w:p w14:paraId="0A7C8906" w14:textId="6DD5870A" w:rsidR="00DD459B" w:rsidRDefault="00A04329">
      <w:r>
        <w:rPr>
          <w:noProof/>
        </w:rPr>
        <w:drawing>
          <wp:inline distT="0" distB="0" distL="0" distR="0" wp14:anchorId="116E19D9" wp14:editId="6286F0EC">
            <wp:extent cx="5930900" cy="7175500"/>
            <wp:effectExtent l="0" t="0" r="12700" b="0"/>
            <wp:docPr id="2" name="Picture 2" descr="Utility%20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ty%20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6672" w14:textId="77777777" w:rsidR="00DD459B" w:rsidRDefault="00DD459B"/>
    <w:p w14:paraId="58E41741" w14:textId="2E9E0555" w:rsidR="0014522C" w:rsidRDefault="0014522C"/>
    <w:p w14:paraId="36F0F3A9" w14:textId="77777777" w:rsidR="0014522C" w:rsidRPr="0014522C" w:rsidRDefault="0014522C" w:rsidP="0014522C"/>
    <w:p w14:paraId="72FCB059" w14:textId="17660E3F" w:rsidR="00306223" w:rsidRPr="00FE796C" w:rsidRDefault="00306223" w:rsidP="00306223">
      <w:pPr>
        <w:ind w:left="-851"/>
        <w:outlineLvl w:val="0"/>
        <w:rPr>
          <w:sz w:val="32"/>
          <w:u w:val="single"/>
        </w:rPr>
      </w:pPr>
      <w:r>
        <w:rPr>
          <w:sz w:val="32"/>
          <w:u w:val="single"/>
        </w:rPr>
        <w:lastRenderedPageBreak/>
        <w:t>Quality Attributes Achieving</w:t>
      </w:r>
      <w:r>
        <w:rPr>
          <w:sz w:val="32"/>
          <w:u w:val="single"/>
        </w:rPr>
        <w:t xml:space="preserve"> (</w:t>
      </w:r>
      <w:r>
        <w:rPr>
          <w:sz w:val="32"/>
          <w:u w:val="single"/>
        </w:rPr>
        <w:t>Patterns/Tactics</w:t>
      </w:r>
      <w:r>
        <w:rPr>
          <w:sz w:val="32"/>
          <w:u w:val="single"/>
        </w:rPr>
        <w:t>)</w:t>
      </w:r>
    </w:p>
    <w:p w14:paraId="1BB2E4B2" w14:textId="47F09122" w:rsidR="00B16E6A" w:rsidRDefault="00B16E6A" w:rsidP="00306223"/>
    <w:p w14:paraId="4A8FFDE8" w14:textId="374EBE07" w:rsidR="002827D5" w:rsidRDefault="0028563C" w:rsidP="0028563C">
      <w:pPr>
        <w:pStyle w:val="ListParagraph"/>
        <w:numPr>
          <w:ilvl w:val="0"/>
          <w:numId w:val="2"/>
        </w:numPr>
        <w:ind w:left="-540"/>
      </w:pPr>
      <w:r>
        <w:t>Modifiability</w:t>
      </w:r>
    </w:p>
    <w:p w14:paraId="286E6F60" w14:textId="77777777" w:rsidR="0028563C" w:rsidRDefault="0028563C" w:rsidP="00285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F5066" w14:paraId="544D1095" w14:textId="77777777" w:rsidTr="003F5066">
        <w:tc>
          <w:tcPr>
            <w:tcW w:w="2718" w:type="dxa"/>
            <w:shd w:val="clear" w:color="auto" w:fill="BDD6EE" w:themeFill="accent1" w:themeFillTint="66"/>
          </w:tcPr>
          <w:p w14:paraId="1533C74A" w14:textId="176E2AC2" w:rsidR="00E51948" w:rsidRDefault="00E51948" w:rsidP="0028563C">
            <w:r>
              <w:t>Tactic</w:t>
            </w:r>
          </w:p>
        </w:tc>
        <w:tc>
          <w:tcPr>
            <w:tcW w:w="6858" w:type="dxa"/>
            <w:shd w:val="clear" w:color="auto" w:fill="BDD6EE" w:themeFill="accent1" w:themeFillTint="66"/>
          </w:tcPr>
          <w:p w14:paraId="7E711C06" w14:textId="786B23E6" w:rsidR="00E51948" w:rsidRDefault="00E51948" w:rsidP="0028563C">
            <w:r>
              <w:t>Details</w:t>
            </w:r>
          </w:p>
        </w:tc>
      </w:tr>
      <w:tr w:rsidR="003F5066" w14:paraId="0FF00C8B" w14:textId="77777777" w:rsidTr="003F5066">
        <w:trPr>
          <w:trHeight w:val="300"/>
        </w:trPr>
        <w:tc>
          <w:tcPr>
            <w:tcW w:w="2718" w:type="dxa"/>
          </w:tcPr>
          <w:p w14:paraId="2B820E74" w14:textId="0DB163B4" w:rsidR="00E51948" w:rsidRDefault="00E51948" w:rsidP="0028563C">
            <w:r>
              <w:t>Reduce size of a module</w:t>
            </w:r>
          </w:p>
        </w:tc>
        <w:tc>
          <w:tcPr>
            <w:tcW w:w="6858" w:type="dxa"/>
          </w:tcPr>
          <w:p w14:paraId="37714851" w14:textId="694AAF7A" w:rsidR="00E51948" w:rsidRDefault="00E51948" w:rsidP="0028563C">
            <w:r>
              <w:t>Split Module</w:t>
            </w:r>
          </w:p>
        </w:tc>
      </w:tr>
      <w:tr w:rsidR="003F5066" w14:paraId="69A7B303" w14:textId="77777777" w:rsidTr="003F5066">
        <w:tc>
          <w:tcPr>
            <w:tcW w:w="2718" w:type="dxa"/>
          </w:tcPr>
          <w:p w14:paraId="071DDE0E" w14:textId="3C9E13E6" w:rsidR="00E51948" w:rsidRDefault="00E51948" w:rsidP="0028563C">
            <w:r>
              <w:t>Increase cohesion</w:t>
            </w:r>
          </w:p>
        </w:tc>
        <w:tc>
          <w:tcPr>
            <w:tcW w:w="6858" w:type="dxa"/>
          </w:tcPr>
          <w:p w14:paraId="1FDC8359" w14:textId="79AE393A" w:rsidR="00E51948" w:rsidRDefault="00E51948" w:rsidP="0028563C">
            <w:r>
              <w:t>Increase Semantic Coherence</w:t>
            </w:r>
          </w:p>
        </w:tc>
      </w:tr>
      <w:tr w:rsidR="003F5066" w14:paraId="3C2238EA" w14:textId="77777777" w:rsidTr="003F5066">
        <w:tc>
          <w:tcPr>
            <w:tcW w:w="2718" w:type="dxa"/>
          </w:tcPr>
          <w:p w14:paraId="618B7771" w14:textId="2BD66E5E" w:rsidR="00E51948" w:rsidRDefault="00E51948" w:rsidP="0028563C">
            <w:r>
              <w:t>Reduce coupling</w:t>
            </w:r>
          </w:p>
        </w:tc>
        <w:tc>
          <w:tcPr>
            <w:tcW w:w="6858" w:type="dxa"/>
          </w:tcPr>
          <w:p w14:paraId="482E0B18" w14:textId="77777777" w:rsidR="00E51948" w:rsidRDefault="00E51948" w:rsidP="00E51948">
            <w:pPr>
              <w:pStyle w:val="ListParagraph"/>
              <w:numPr>
                <w:ilvl w:val="0"/>
                <w:numId w:val="3"/>
              </w:numPr>
            </w:pPr>
            <w:r>
              <w:t>Encapsulate</w:t>
            </w:r>
          </w:p>
          <w:p w14:paraId="73F1B9F5" w14:textId="77777777" w:rsidR="00E51948" w:rsidRDefault="00E51948" w:rsidP="00E51948">
            <w:pPr>
              <w:pStyle w:val="ListParagraph"/>
              <w:numPr>
                <w:ilvl w:val="0"/>
                <w:numId w:val="3"/>
              </w:numPr>
            </w:pPr>
            <w:r>
              <w:t>Use and Intermediary</w:t>
            </w:r>
          </w:p>
          <w:p w14:paraId="5EAE2D0A" w14:textId="77777777" w:rsidR="00E51948" w:rsidRDefault="00E51948" w:rsidP="00E51948">
            <w:pPr>
              <w:pStyle w:val="ListParagraph"/>
              <w:numPr>
                <w:ilvl w:val="0"/>
                <w:numId w:val="3"/>
              </w:numPr>
            </w:pPr>
            <w:r>
              <w:t>Restrict Dependencies</w:t>
            </w:r>
          </w:p>
          <w:p w14:paraId="13E42258" w14:textId="77777777" w:rsidR="00E51948" w:rsidRDefault="00E51948" w:rsidP="00E51948">
            <w:pPr>
              <w:pStyle w:val="ListParagraph"/>
              <w:numPr>
                <w:ilvl w:val="0"/>
                <w:numId w:val="3"/>
              </w:numPr>
            </w:pPr>
            <w:r>
              <w:t>Refactor</w:t>
            </w:r>
          </w:p>
          <w:p w14:paraId="3E7225D5" w14:textId="364A5AC0" w:rsidR="00E51948" w:rsidRDefault="00E51948" w:rsidP="00E51948">
            <w:pPr>
              <w:pStyle w:val="ListParagraph"/>
              <w:numPr>
                <w:ilvl w:val="0"/>
                <w:numId w:val="3"/>
              </w:numPr>
            </w:pPr>
            <w:r>
              <w:t>Abstract Common Services</w:t>
            </w:r>
          </w:p>
        </w:tc>
      </w:tr>
      <w:tr w:rsidR="003F5066" w14:paraId="041751FF" w14:textId="77777777" w:rsidTr="003F5066">
        <w:tc>
          <w:tcPr>
            <w:tcW w:w="2718" w:type="dxa"/>
          </w:tcPr>
          <w:p w14:paraId="07EE4F5D" w14:textId="4D733048" w:rsidR="00E51948" w:rsidRDefault="00E51948" w:rsidP="0028563C">
            <w:r>
              <w:t>Defer Binding</w:t>
            </w:r>
          </w:p>
        </w:tc>
        <w:tc>
          <w:tcPr>
            <w:tcW w:w="6858" w:type="dxa"/>
          </w:tcPr>
          <w:p w14:paraId="5F597B70" w14:textId="77777777" w:rsidR="00E51948" w:rsidRDefault="003F5066" w:rsidP="0028563C">
            <w:r>
              <w:t>Try to bind values as late as possible providing more general solutions on each stage.</w:t>
            </w:r>
          </w:p>
          <w:p w14:paraId="012A3BD8" w14:textId="77777777" w:rsidR="003F5066" w:rsidRDefault="003F5066" w:rsidP="0028563C"/>
          <w:p w14:paraId="44D1BB8A" w14:textId="5CADE91E" w:rsidR="003F5066" w:rsidRDefault="003F5066" w:rsidP="0028563C">
            <w:r>
              <w:t>Compile/Build Stage</w:t>
            </w:r>
          </w:p>
          <w:p w14:paraId="42C32CA9" w14:textId="59EE59FD" w:rsidR="003F5066" w:rsidRDefault="003F5066" w:rsidP="003F5066">
            <w:pPr>
              <w:pStyle w:val="ListParagraph"/>
              <w:numPr>
                <w:ilvl w:val="0"/>
                <w:numId w:val="4"/>
              </w:numPr>
            </w:pPr>
            <w:r>
              <w:t>Component replacement (</w:t>
            </w:r>
            <w:r>
              <w:t xml:space="preserve">e.g. in a </w:t>
            </w:r>
            <w:proofErr w:type="spellStart"/>
            <w:r>
              <w:t>buildscript</w:t>
            </w:r>
            <w:proofErr w:type="spellEnd"/>
            <w:r>
              <w:t>)</w:t>
            </w:r>
          </w:p>
          <w:p w14:paraId="54951B85" w14:textId="13F91167" w:rsidR="003F5066" w:rsidRDefault="003F5066" w:rsidP="003F5066">
            <w:pPr>
              <w:pStyle w:val="ListParagraph"/>
              <w:numPr>
                <w:ilvl w:val="0"/>
                <w:numId w:val="4"/>
              </w:numPr>
            </w:pPr>
            <w:r>
              <w:t>Compile-time parameterization</w:t>
            </w:r>
          </w:p>
          <w:p w14:paraId="27FF148E" w14:textId="77777777" w:rsidR="003F5066" w:rsidRDefault="003F5066" w:rsidP="003F5066">
            <w:pPr>
              <w:pStyle w:val="ListParagraph"/>
              <w:numPr>
                <w:ilvl w:val="0"/>
                <w:numId w:val="4"/>
              </w:numPr>
            </w:pPr>
            <w:r>
              <w:t>Aspects</w:t>
            </w:r>
          </w:p>
          <w:p w14:paraId="7FC456A9" w14:textId="77777777" w:rsidR="003F5066" w:rsidRDefault="003F5066" w:rsidP="003F5066">
            <w:pPr>
              <w:pStyle w:val="ListParagraph"/>
            </w:pPr>
          </w:p>
          <w:p w14:paraId="651AA5E2" w14:textId="0F75BD4C" w:rsidR="003F5066" w:rsidRDefault="003F5066" w:rsidP="003F5066">
            <w:r>
              <w:t>Deployment</w:t>
            </w:r>
            <w:r>
              <w:t xml:space="preserve"> Stage</w:t>
            </w:r>
          </w:p>
          <w:p w14:paraId="4A5ABAA0" w14:textId="60477C3B" w:rsidR="003F5066" w:rsidRDefault="003F5066" w:rsidP="003F5066">
            <w:pPr>
              <w:pStyle w:val="ListParagraph"/>
              <w:numPr>
                <w:ilvl w:val="0"/>
                <w:numId w:val="4"/>
              </w:numPr>
            </w:pPr>
            <w:r>
              <w:t>Configuration-time binding</w:t>
            </w:r>
          </w:p>
          <w:p w14:paraId="7F6D6A8B" w14:textId="77777777" w:rsidR="003F5066" w:rsidRDefault="003F5066" w:rsidP="003F5066"/>
          <w:p w14:paraId="7EB9D272" w14:textId="0B9B41AF" w:rsidR="003F5066" w:rsidRDefault="003F5066" w:rsidP="003F5066">
            <w:r>
              <w:t>Startup/Initialization</w:t>
            </w:r>
            <w:r>
              <w:t xml:space="preserve"> Stage</w:t>
            </w:r>
          </w:p>
          <w:p w14:paraId="39CB6D67" w14:textId="5E3398E2" w:rsidR="003F5066" w:rsidRDefault="003F5066" w:rsidP="003F5066">
            <w:pPr>
              <w:pStyle w:val="ListParagraph"/>
              <w:numPr>
                <w:ilvl w:val="0"/>
                <w:numId w:val="4"/>
              </w:numPr>
            </w:pPr>
            <w:r>
              <w:t>Resource files</w:t>
            </w:r>
          </w:p>
          <w:p w14:paraId="7C7D0CC9" w14:textId="77777777" w:rsidR="003F5066" w:rsidRDefault="003F5066" w:rsidP="003F5066"/>
          <w:p w14:paraId="5BA45B4F" w14:textId="1CFEABCF" w:rsidR="003F5066" w:rsidRDefault="003F5066" w:rsidP="003F5066">
            <w:r>
              <w:t>Runtime</w:t>
            </w:r>
            <w:r>
              <w:t xml:space="preserve"> Stage</w:t>
            </w:r>
          </w:p>
          <w:p w14:paraId="5AB48D7A" w14:textId="1D8A9DEA" w:rsidR="003F5066" w:rsidRDefault="003F5066" w:rsidP="0067522C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bookmarkStart w:id="0" w:name="_GoBack"/>
            <w:bookmarkEnd w:id="0"/>
          </w:p>
          <w:p w14:paraId="0B455AD2" w14:textId="77777777" w:rsidR="003F5066" w:rsidRDefault="003F5066" w:rsidP="003F5066"/>
          <w:p w14:paraId="6F6086A7" w14:textId="77777777" w:rsidR="003F5066" w:rsidRDefault="003F5066" w:rsidP="003F5066">
            <w:pPr>
              <w:pStyle w:val="ListParagraph"/>
            </w:pPr>
          </w:p>
          <w:p w14:paraId="5C675AE8" w14:textId="6285DF3B" w:rsidR="003F5066" w:rsidRDefault="003F5066" w:rsidP="003F5066">
            <w:pPr>
              <w:pStyle w:val="ListParagraph"/>
            </w:pPr>
          </w:p>
        </w:tc>
      </w:tr>
    </w:tbl>
    <w:p w14:paraId="00044EA4" w14:textId="6460706E" w:rsidR="0028563C" w:rsidRDefault="0028563C" w:rsidP="0028563C"/>
    <w:p w14:paraId="706394C2" w14:textId="77777777" w:rsidR="0028563C" w:rsidRPr="0028563C" w:rsidRDefault="0028563C" w:rsidP="0028563C"/>
    <w:sectPr w:rsidR="0028563C" w:rsidRPr="0028563C" w:rsidSect="000A485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C8560" w14:textId="77777777" w:rsidR="009D5431" w:rsidRDefault="009D5431" w:rsidP="00BC54B0">
      <w:r>
        <w:separator/>
      </w:r>
    </w:p>
  </w:endnote>
  <w:endnote w:type="continuationSeparator" w:id="0">
    <w:p w14:paraId="360D52C6" w14:textId="77777777" w:rsidR="009D5431" w:rsidRDefault="009D5431" w:rsidP="00BC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A6A59" w14:textId="77777777" w:rsidR="009D5431" w:rsidRDefault="009D5431" w:rsidP="00BC54B0">
      <w:r>
        <w:separator/>
      </w:r>
    </w:p>
  </w:footnote>
  <w:footnote w:type="continuationSeparator" w:id="0">
    <w:p w14:paraId="58CB5D2B" w14:textId="77777777" w:rsidR="009D5431" w:rsidRDefault="009D5431" w:rsidP="00BC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4783F"/>
    <w:multiLevelType w:val="hybridMultilevel"/>
    <w:tmpl w:val="B7A86050"/>
    <w:lvl w:ilvl="0" w:tplc="B52859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A20B8"/>
    <w:multiLevelType w:val="hybridMultilevel"/>
    <w:tmpl w:val="DB8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F7EC5"/>
    <w:multiLevelType w:val="multilevel"/>
    <w:tmpl w:val="4DC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96641"/>
    <w:multiLevelType w:val="hybridMultilevel"/>
    <w:tmpl w:val="255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78"/>
    <w:rsid w:val="00031C0D"/>
    <w:rsid w:val="00057CDF"/>
    <w:rsid w:val="000A4857"/>
    <w:rsid w:val="001027B7"/>
    <w:rsid w:val="0014522C"/>
    <w:rsid w:val="002827D5"/>
    <w:rsid w:val="0028563C"/>
    <w:rsid w:val="0029601A"/>
    <w:rsid w:val="00306223"/>
    <w:rsid w:val="00315496"/>
    <w:rsid w:val="003F5066"/>
    <w:rsid w:val="00417C69"/>
    <w:rsid w:val="00421C02"/>
    <w:rsid w:val="00621B3D"/>
    <w:rsid w:val="006F2A3F"/>
    <w:rsid w:val="007116D7"/>
    <w:rsid w:val="00711B78"/>
    <w:rsid w:val="00740ECE"/>
    <w:rsid w:val="007C0B6C"/>
    <w:rsid w:val="007F3D5F"/>
    <w:rsid w:val="008A5984"/>
    <w:rsid w:val="008A7092"/>
    <w:rsid w:val="008C0C3F"/>
    <w:rsid w:val="009D5431"/>
    <w:rsid w:val="00A04329"/>
    <w:rsid w:val="00B16E6A"/>
    <w:rsid w:val="00BC54B0"/>
    <w:rsid w:val="00C44F92"/>
    <w:rsid w:val="00C733F8"/>
    <w:rsid w:val="00C97529"/>
    <w:rsid w:val="00DD459B"/>
    <w:rsid w:val="00E51948"/>
    <w:rsid w:val="00F301C8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B5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4B0"/>
  </w:style>
  <w:style w:type="paragraph" w:styleId="Footer">
    <w:name w:val="footer"/>
    <w:basedOn w:val="Normal"/>
    <w:link w:val="FooterChar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4B0"/>
  </w:style>
  <w:style w:type="character" w:styleId="Strong">
    <w:name w:val="Strong"/>
    <w:basedOn w:val="DefaultParagraphFont"/>
    <w:uiPriority w:val="22"/>
    <w:qFormat/>
    <w:rsid w:val="007F3D5F"/>
    <w:rPr>
      <w:b/>
      <w:bCs/>
    </w:rPr>
  </w:style>
  <w:style w:type="paragraph" w:styleId="ListParagraph">
    <w:name w:val="List Paragraph"/>
    <w:basedOn w:val="Normal"/>
    <w:uiPriority w:val="34"/>
    <w:qFormat/>
    <w:rsid w:val="0028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3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DDF91-B16C-AB47-B347-EF31E7C9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Sergey Krasnov1</cp:lastModifiedBy>
  <cp:revision>10</cp:revision>
  <dcterms:created xsi:type="dcterms:W3CDTF">2017-10-11T17:49:00Z</dcterms:created>
  <dcterms:modified xsi:type="dcterms:W3CDTF">2017-10-25T17:26:00Z</dcterms:modified>
</cp:coreProperties>
</file>